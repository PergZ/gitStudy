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EA5" w:rsidRPr="00AB0495" w:rsidRDefault="00F654F9" w:rsidP="00ED36E2">
      <w:pPr>
        <w:spacing w:beforeLines="50" w:before="156" w:afterLines="50" w:after="156"/>
        <w:rPr>
          <w:rFonts w:asciiTheme="minorEastAsia" w:hAnsiTheme="minorEastAsia"/>
          <w:b/>
          <w:sz w:val="28"/>
          <w:szCs w:val="28"/>
        </w:rPr>
      </w:pPr>
      <w:r w:rsidRPr="00AB0495">
        <w:rPr>
          <w:rFonts w:asciiTheme="minorEastAsia" w:hAnsiTheme="minorEastAsia" w:hint="eastAsia"/>
          <w:b/>
          <w:sz w:val="28"/>
          <w:szCs w:val="28"/>
        </w:rPr>
        <w:t>一</w:t>
      </w:r>
      <w:r w:rsidRPr="00AB0495">
        <w:rPr>
          <w:rFonts w:asciiTheme="minorEastAsia" w:hAnsiTheme="minorEastAsia"/>
          <w:b/>
          <w:sz w:val="28"/>
          <w:szCs w:val="28"/>
        </w:rPr>
        <w:t>、</w:t>
      </w:r>
      <w:r w:rsidR="00CD7EA5" w:rsidRPr="00AB0495">
        <w:rPr>
          <w:rFonts w:asciiTheme="minorEastAsia" w:hAnsiTheme="minorEastAsia" w:hint="eastAsia"/>
          <w:b/>
          <w:sz w:val="28"/>
          <w:szCs w:val="28"/>
        </w:rPr>
        <w:t>Js面向对象的几种方式</w:t>
      </w:r>
    </w:p>
    <w:p w:rsidR="00CD7EA5" w:rsidRPr="00AB0495" w:rsidRDefault="00CD7EA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>1.对象的字面量 var obj = {}</w:t>
      </w:r>
    </w:p>
    <w:p w:rsidR="00CD7EA5" w:rsidRPr="00AB0495" w:rsidRDefault="00CD7EA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>2.创建实例对象 var obj = new Object();</w:t>
      </w:r>
    </w:p>
    <w:p w:rsidR="00CD7EA5" w:rsidRPr="00AB0495" w:rsidRDefault="00CD7EA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>3.构造函数模式 function fn(){} , new fn();</w:t>
      </w:r>
    </w:p>
    <w:p w:rsidR="00CD7EA5" w:rsidRPr="00AB0495" w:rsidRDefault="00CD7EA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>4.工厂模式：用一个函数，通过传递参数返回对象。function fn(params){var obj =new Object();obj.params = params; return obj;},fn(params);</w:t>
      </w:r>
    </w:p>
    <w:p w:rsidR="00CD7EA5" w:rsidRPr="00AB0495" w:rsidRDefault="00CD7EA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>5.原型模式：function clock(hour){} fn.prototype.hour = 0; new clock();</w:t>
      </w:r>
    </w:p>
    <w:p w:rsidR="00CD7EA5" w:rsidRPr="00AB0495" w:rsidRDefault="00CD7EA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>首先，每个函数都有一个prototype(原型)属性，这个指针指向的就是clock.prototype对象。而这个原型对象在默认的时候有一个属性constructor，指向clock，这个属性可读可写。而当我们在实例化一个对象的时候，实例newClock除了具有构造函数定义的属性和方法外（注意，只是构造函数中的）,还有一个指向构造函数的原型的指针，ECMAScript管他叫[[prototype]]，这样实例化对象的时候，原型对象的方法并没有在某个具体的实例中，因为原型没有被实例</w:t>
      </w:r>
    </w:p>
    <w:p w:rsidR="00E56731" w:rsidRPr="00AB0495" w:rsidRDefault="00F41073" w:rsidP="004D124F">
      <w:pPr>
        <w:spacing w:beforeLines="50" w:before="156" w:afterLines="50" w:after="156"/>
        <w:rPr>
          <w:rFonts w:asciiTheme="minorEastAsia" w:hAnsiTheme="minorEastAsia"/>
          <w:b/>
          <w:sz w:val="28"/>
          <w:szCs w:val="28"/>
        </w:rPr>
      </w:pPr>
      <w:r w:rsidRPr="00AB0495">
        <w:rPr>
          <w:rFonts w:asciiTheme="minorEastAsia" w:hAnsiTheme="minorEastAsia" w:hint="eastAsia"/>
          <w:b/>
          <w:sz w:val="28"/>
          <w:szCs w:val="28"/>
        </w:rPr>
        <w:t>二</w:t>
      </w:r>
      <w:r w:rsidRPr="00AB0495">
        <w:rPr>
          <w:rFonts w:asciiTheme="minorEastAsia" w:hAnsiTheme="minorEastAsia"/>
          <w:b/>
          <w:sz w:val="28"/>
          <w:szCs w:val="28"/>
        </w:rPr>
        <w:t>、</w:t>
      </w:r>
      <w:r w:rsidR="004D124F" w:rsidRPr="00AB0495">
        <w:rPr>
          <w:rFonts w:asciiTheme="minorEastAsia" w:hAnsiTheme="minorEastAsia"/>
          <w:b/>
          <w:sz w:val="28"/>
          <w:szCs w:val="28"/>
        </w:rPr>
        <w:t>display</w:t>
      </w:r>
      <w:r w:rsidR="004D124F" w:rsidRPr="00AB0495">
        <w:rPr>
          <w:rFonts w:asciiTheme="minorEastAsia" w:hAnsiTheme="minorEastAsia" w:hint="eastAsia"/>
          <w:b/>
          <w:sz w:val="28"/>
          <w:szCs w:val="28"/>
        </w:rPr>
        <w:t>：</w:t>
      </w:r>
      <w:r w:rsidR="004D124F" w:rsidRPr="00AB0495">
        <w:rPr>
          <w:rFonts w:asciiTheme="minorEastAsia" w:hAnsiTheme="minorEastAsia"/>
          <w:b/>
          <w:sz w:val="28"/>
          <w:szCs w:val="28"/>
        </w:rPr>
        <w:t>none和visibility：hidden的区别？</w:t>
      </w:r>
    </w:p>
    <w:p w:rsidR="00022F4F" w:rsidRPr="00AB0495" w:rsidRDefault="00BE5DCE" w:rsidP="004D124F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>D</w:t>
      </w:r>
      <w:r w:rsidRPr="00AB0495">
        <w:rPr>
          <w:rFonts w:asciiTheme="minorEastAsia" w:hAnsiTheme="minorEastAsia" w:hint="eastAsia"/>
          <w:sz w:val="28"/>
          <w:szCs w:val="28"/>
        </w:rPr>
        <w:t>isplay：</w:t>
      </w:r>
      <w:r w:rsidRPr="00AB0495">
        <w:rPr>
          <w:rFonts w:asciiTheme="minorEastAsia" w:hAnsiTheme="minorEastAsia"/>
          <w:sz w:val="28"/>
          <w:szCs w:val="28"/>
        </w:rPr>
        <w:t xml:space="preserve">none </w:t>
      </w:r>
      <w:r w:rsidRPr="00AB0495">
        <w:rPr>
          <w:rFonts w:asciiTheme="minorEastAsia" w:hAnsiTheme="minorEastAsia" w:hint="eastAsia"/>
          <w:sz w:val="28"/>
          <w:szCs w:val="28"/>
        </w:rPr>
        <w:t>隐藏</w:t>
      </w:r>
      <w:r w:rsidRPr="00AB0495">
        <w:rPr>
          <w:rFonts w:asciiTheme="minorEastAsia" w:hAnsiTheme="minorEastAsia"/>
          <w:sz w:val="28"/>
          <w:szCs w:val="28"/>
        </w:rPr>
        <w:t>对应的元素，在文档布局</w:t>
      </w:r>
      <w:r w:rsidRPr="00AB0495">
        <w:rPr>
          <w:rFonts w:asciiTheme="minorEastAsia" w:hAnsiTheme="minorEastAsia" w:hint="eastAsia"/>
          <w:sz w:val="28"/>
          <w:szCs w:val="28"/>
        </w:rPr>
        <w:t>中不再</w:t>
      </w:r>
      <w:r w:rsidRPr="00AB0495">
        <w:rPr>
          <w:rFonts w:asciiTheme="minorEastAsia" w:hAnsiTheme="minorEastAsia"/>
          <w:sz w:val="28"/>
          <w:szCs w:val="28"/>
        </w:rPr>
        <w:t>给它分配空间，它各边的元素会合拢，就当他从来不存在</w:t>
      </w:r>
    </w:p>
    <w:p w:rsidR="00BE5DCE" w:rsidRPr="00AB0495" w:rsidRDefault="00BE5DCE" w:rsidP="004D124F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>Visibility：hidden隐藏对应的元素，但是在文档</w:t>
      </w:r>
      <w:r w:rsidRPr="00AB0495">
        <w:rPr>
          <w:rFonts w:asciiTheme="minorEastAsia" w:hAnsiTheme="minorEastAsia" w:hint="eastAsia"/>
          <w:sz w:val="28"/>
          <w:szCs w:val="28"/>
        </w:rPr>
        <w:t>布局</w:t>
      </w:r>
      <w:r w:rsidRPr="00AB0495">
        <w:rPr>
          <w:rFonts w:asciiTheme="minorEastAsia" w:hAnsiTheme="minorEastAsia"/>
          <w:sz w:val="28"/>
          <w:szCs w:val="28"/>
        </w:rPr>
        <w:t>中仍保留原来</w:t>
      </w:r>
      <w:r w:rsidRPr="00AB0495">
        <w:rPr>
          <w:rFonts w:asciiTheme="minorEastAsia" w:hAnsiTheme="minorEastAsia"/>
          <w:sz w:val="28"/>
          <w:szCs w:val="28"/>
        </w:rPr>
        <w:lastRenderedPageBreak/>
        <w:t>的空间</w:t>
      </w:r>
    </w:p>
    <w:p w:rsidR="00E56731" w:rsidRPr="00AB0495" w:rsidRDefault="004E408F" w:rsidP="00ED36E2">
      <w:pPr>
        <w:spacing w:beforeLines="50" w:before="156" w:afterLines="50" w:after="156"/>
        <w:rPr>
          <w:rFonts w:asciiTheme="minorEastAsia" w:hAnsiTheme="minorEastAsia"/>
          <w:b/>
          <w:sz w:val="28"/>
          <w:szCs w:val="28"/>
        </w:rPr>
      </w:pPr>
      <w:r w:rsidRPr="00AB0495">
        <w:rPr>
          <w:rFonts w:asciiTheme="minorEastAsia" w:hAnsiTheme="minorEastAsia" w:hint="eastAsia"/>
          <w:b/>
          <w:sz w:val="28"/>
          <w:szCs w:val="28"/>
        </w:rPr>
        <w:t>三</w:t>
      </w:r>
      <w:r w:rsidR="004F78E2" w:rsidRPr="00AB0495">
        <w:rPr>
          <w:rFonts w:asciiTheme="minorEastAsia" w:hAnsiTheme="minorEastAsia" w:hint="eastAsia"/>
          <w:b/>
          <w:sz w:val="28"/>
          <w:szCs w:val="28"/>
        </w:rPr>
        <w:t>、</w:t>
      </w:r>
      <w:r w:rsidR="00E56731" w:rsidRPr="00AB0495">
        <w:rPr>
          <w:rFonts w:asciiTheme="minorEastAsia" w:hAnsiTheme="minorEastAsia" w:hint="eastAsia"/>
          <w:b/>
          <w:sz w:val="28"/>
          <w:szCs w:val="28"/>
        </w:rPr>
        <w:t>事件的三个处理过程？</w:t>
      </w:r>
    </w:p>
    <w:p w:rsidR="00E56731" w:rsidRPr="00AB0495" w:rsidRDefault="00E56731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>捕获：当我们在 DOM 树的某个节点发生了一些操作（例如单击、鼠标移动上去），就会有一个事件发射过去。这个事件从 Window 发出，不断经过下级节点直到触发的目标节点。在到达目标节点之前的过程，就是捕获阶段（Capture Phase）。（所有经过的节点，都会触发这个事件。捕获阶段的任务就是建立这个事件传递路线，以便后面冒泡阶段顺着这条路线返回 Window。）</w:t>
      </w:r>
    </w:p>
    <w:p w:rsidR="00E56731" w:rsidRPr="00AB0495" w:rsidRDefault="00E56731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>目标阶段：当事件不断的传递直到目标节点的时候，最终在目标节点上触发这个事件，就是目标阶段。</w:t>
      </w:r>
    </w:p>
    <w:p w:rsidR="00ED36E2" w:rsidRPr="00AB0495" w:rsidRDefault="00E56731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>冒泡阶段：事件冒泡即事件开始时，由最具体的元素接收（也就是事件发生所在的节点），然后逐级传播到较为不具体的节点（我们平时用的事件绑定就是利用的事件冒泡的原理）</w:t>
      </w:r>
      <w:bookmarkStart w:id="0" w:name="_Toc19933"/>
      <w:bookmarkStart w:id="1" w:name="_Toc8174"/>
      <w:bookmarkStart w:id="2" w:name="_Toc14655"/>
    </w:p>
    <w:p w:rsidR="00773AEA" w:rsidRPr="00AB0495" w:rsidRDefault="00773AEA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iCs/>
          <w:sz w:val="28"/>
          <w:szCs w:val="28"/>
        </w:rPr>
        <w:t>阻止事件冒泡</w:t>
      </w:r>
      <w:bookmarkEnd w:id="0"/>
      <w:bookmarkEnd w:id="1"/>
      <w:bookmarkEnd w:id="2"/>
      <w:r w:rsidR="00BD5C14" w:rsidRPr="00AB0495">
        <w:rPr>
          <w:rFonts w:asciiTheme="minorEastAsia" w:hAnsiTheme="minorEastAsia" w:hint="eastAsia"/>
          <w:iCs/>
          <w:sz w:val="28"/>
          <w:szCs w:val="28"/>
        </w:rPr>
        <w:t>：</w:t>
      </w:r>
    </w:p>
    <w:p w:rsidR="00773AEA" w:rsidRPr="00AB0495" w:rsidRDefault="00773AEA" w:rsidP="00ED36E2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AB0495">
        <w:rPr>
          <w:rFonts w:asciiTheme="minorEastAsia" w:hAnsiTheme="minorEastAsia" w:cs="宋体" w:hint="eastAsia"/>
          <w:kern w:val="0"/>
          <w:sz w:val="28"/>
          <w:szCs w:val="28"/>
        </w:rPr>
        <w:t>e.</w:t>
      </w:r>
      <w:r w:rsidRPr="00AB0495">
        <w:rPr>
          <w:rFonts w:asciiTheme="minorEastAsia" w:hAnsiTheme="minorEastAsia" w:cs="宋体"/>
          <w:kern w:val="0"/>
          <w:sz w:val="28"/>
          <w:szCs w:val="28"/>
        </w:rPr>
        <w:t xml:space="preserve"> stopPropagation</w:t>
      </w:r>
      <w:r w:rsidRPr="00AB0495">
        <w:rPr>
          <w:rFonts w:asciiTheme="minorEastAsia" w:hAnsiTheme="minorEastAsia" w:cs="宋体" w:hint="eastAsia"/>
          <w:kern w:val="0"/>
          <w:sz w:val="28"/>
          <w:szCs w:val="28"/>
        </w:rPr>
        <w:t>()</w:t>
      </w:r>
      <w:r w:rsidRPr="00AB0495">
        <w:rPr>
          <w:rFonts w:asciiTheme="minorEastAsia" w:hAnsiTheme="minorEastAsia" w:cs="宋体"/>
          <w:kern w:val="0"/>
          <w:sz w:val="28"/>
          <w:szCs w:val="28"/>
        </w:rPr>
        <w:t>;//</w:t>
      </w:r>
      <w:r w:rsidRPr="00AB0495">
        <w:rPr>
          <w:rFonts w:asciiTheme="minorEastAsia" w:hAnsiTheme="minorEastAsia" w:cs="宋体" w:hint="eastAsia"/>
          <w:kern w:val="0"/>
          <w:sz w:val="28"/>
          <w:szCs w:val="28"/>
        </w:rPr>
        <w:t>标准浏览器</w:t>
      </w:r>
    </w:p>
    <w:p w:rsidR="00773AEA" w:rsidRPr="00AB0495" w:rsidRDefault="00773AEA" w:rsidP="00ED36E2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AB0495">
        <w:rPr>
          <w:rFonts w:asciiTheme="minorEastAsia" w:hAnsiTheme="minorEastAsia" w:cs="宋体" w:hint="eastAsia"/>
          <w:kern w:val="0"/>
          <w:sz w:val="28"/>
          <w:szCs w:val="28"/>
        </w:rPr>
        <w:t>event</w:t>
      </w:r>
      <w:r w:rsidRPr="00AB0495">
        <w:rPr>
          <w:rFonts w:asciiTheme="minorEastAsia" w:hAnsiTheme="minorEastAsia" w:cs="宋体"/>
          <w:kern w:val="0"/>
          <w:sz w:val="28"/>
          <w:szCs w:val="28"/>
        </w:rPr>
        <w:t>.canceBubble=true;//ie9</w:t>
      </w:r>
      <w:r w:rsidRPr="00AB0495">
        <w:rPr>
          <w:rFonts w:asciiTheme="minorEastAsia" w:hAnsiTheme="minorEastAsia" w:cs="宋体" w:hint="eastAsia"/>
          <w:kern w:val="0"/>
          <w:sz w:val="28"/>
          <w:szCs w:val="28"/>
        </w:rPr>
        <w:t>之前</w:t>
      </w:r>
    </w:p>
    <w:p w:rsidR="00773AEA" w:rsidRPr="00AB0495" w:rsidRDefault="00773AEA" w:rsidP="00ED36E2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AB0495">
        <w:rPr>
          <w:rFonts w:asciiTheme="minorEastAsia" w:hAnsiTheme="minorEastAsia" w:cs="宋体" w:hint="eastAsia"/>
          <w:kern w:val="0"/>
          <w:sz w:val="28"/>
          <w:szCs w:val="28"/>
        </w:rPr>
        <w:t>阻止默认事件：</w:t>
      </w:r>
    </w:p>
    <w:p w:rsidR="00773AEA" w:rsidRPr="00AB0495" w:rsidRDefault="00773AEA" w:rsidP="00ED36E2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AB0495">
        <w:rPr>
          <w:rFonts w:asciiTheme="minorEastAsia" w:hAnsiTheme="minorEastAsia" w:cs="宋体" w:hint="eastAsia"/>
          <w:kern w:val="0"/>
          <w:sz w:val="28"/>
          <w:szCs w:val="28"/>
        </w:rPr>
        <w:t>为了不让a点击之后跳转，我们就要给他的点击事件进行阻止</w:t>
      </w:r>
    </w:p>
    <w:p w:rsidR="00773AEA" w:rsidRPr="00AB0495" w:rsidRDefault="00773AEA" w:rsidP="00ED36E2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AB0495">
        <w:rPr>
          <w:rFonts w:asciiTheme="minorEastAsia" w:hAnsiTheme="minorEastAsia" w:cs="宋体"/>
          <w:kern w:val="0"/>
          <w:sz w:val="28"/>
          <w:szCs w:val="28"/>
        </w:rPr>
        <w:t xml:space="preserve">return false </w:t>
      </w:r>
    </w:p>
    <w:p w:rsidR="00E56731" w:rsidRPr="00AB0495" w:rsidRDefault="00773AEA" w:rsidP="00ED36E2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AB0495">
        <w:rPr>
          <w:rFonts w:asciiTheme="minorEastAsia" w:hAnsiTheme="minorEastAsia" w:cs="宋体"/>
          <w:kern w:val="0"/>
          <w:sz w:val="28"/>
          <w:szCs w:val="28"/>
        </w:rPr>
        <w:lastRenderedPageBreak/>
        <w:t>e.preventDefault();</w:t>
      </w:r>
    </w:p>
    <w:p w:rsidR="00E56731" w:rsidRPr="00AB0495" w:rsidRDefault="00F35895" w:rsidP="00ED36E2">
      <w:pPr>
        <w:spacing w:beforeLines="50" w:before="156" w:afterLines="50" w:after="156"/>
        <w:rPr>
          <w:rFonts w:asciiTheme="minorEastAsia" w:hAnsiTheme="minorEastAsia"/>
          <w:b/>
          <w:sz w:val="28"/>
          <w:szCs w:val="28"/>
        </w:rPr>
      </w:pPr>
      <w:r w:rsidRPr="00AB0495">
        <w:rPr>
          <w:rFonts w:asciiTheme="minorEastAsia" w:hAnsiTheme="minorEastAsia" w:hint="eastAsia"/>
          <w:b/>
          <w:sz w:val="28"/>
          <w:szCs w:val="28"/>
        </w:rPr>
        <w:t>四</w:t>
      </w:r>
      <w:r w:rsidR="00223389" w:rsidRPr="00AB0495">
        <w:rPr>
          <w:rFonts w:asciiTheme="minorEastAsia" w:hAnsiTheme="minorEastAsia"/>
          <w:b/>
          <w:sz w:val="28"/>
          <w:szCs w:val="28"/>
        </w:rPr>
        <w:t>、</w:t>
      </w:r>
      <w:r w:rsidR="00E56731" w:rsidRPr="00AB0495">
        <w:rPr>
          <w:rFonts w:asciiTheme="minorEastAsia" w:hAnsiTheme="minorEastAsia" w:hint="eastAsia"/>
          <w:b/>
          <w:sz w:val="28"/>
          <w:szCs w:val="28"/>
        </w:rPr>
        <w:t>http响应码，200，300，301，302，401，403，404，500，502</w:t>
      </w:r>
    </w:p>
    <w:p w:rsidR="00E56731" w:rsidRPr="00AB0495" w:rsidRDefault="00E56731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ab/>
      </w:r>
      <w:r w:rsidRPr="00AB0495">
        <w:rPr>
          <w:rFonts w:asciiTheme="minorEastAsia" w:hAnsiTheme="minorEastAsia" w:hint="eastAsia"/>
          <w:sz w:val="28"/>
          <w:szCs w:val="28"/>
        </w:rPr>
        <w:tab/>
        <w:t>200 成功</w:t>
      </w:r>
    </w:p>
    <w:p w:rsidR="00E56731" w:rsidRPr="00AB0495" w:rsidRDefault="00E56731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ab/>
      </w:r>
      <w:r w:rsidRPr="00AB0495">
        <w:rPr>
          <w:rFonts w:asciiTheme="minorEastAsia" w:hAnsiTheme="minorEastAsia" w:hint="eastAsia"/>
          <w:sz w:val="28"/>
          <w:szCs w:val="28"/>
        </w:rPr>
        <w:tab/>
        <w:t xml:space="preserve">300 多种选择 </w:t>
      </w:r>
    </w:p>
    <w:p w:rsidR="00E56731" w:rsidRPr="00AB0495" w:rsidRDefault="00E56731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ab/>
      </w:r>
      <w:r w:rsidRPr="00AB0495">
        <w:rPr>
          <w:rFonts w:asciiTheme="minorEastAsia" w:hAnsiTheme="minorEastAsia" w:hint="eastAsia"/>
          <w:sz w:val="28"/>
          <w:szCs w:val="28"/>
        </w:rPr>
        <w:tab/>
        <w:t>301 永久</w:t>
      </w:r>
      <w:del w:id="3" w:author="qianfeng" w:date="2018-07-19T07:46:00Z">
        <w:r w:rsidRPr="00AB0495" w:rsidDel="00515E22">
          <w:rPr>
            <w:rFonts w:asciiTheme="minorEastAsia" w:hAnsiTheme="minorEastAsia" w:hint="eastAsia"/>
            <w:sz w:val="28"/>
            <w:szCs w:val="28"/>
          </w:rPr>
          <w:delText>移动</w:delText>
        </w:r>
      </w:del>
      <w:ins w:id="4" w:author="qianfeng" w:date="2018-07-19T07:46:00Z">
        <w:r w:rsidR="00515E22">
          <w:rPr>
            <w:rFonts w:asciiTheme="minorEastAsia" w:hAnsiTheme="minorEastAsia" w:hint="eastAsia"/>
            <w:sz w:val="28"/>
            <w:szCs w:val="28"/>
          </w:rPr>
          <w:t>重定向</w:t>
        </w:r>
      </w:ins>
      <w:r w:rsidRPr="00AB0495">
        <w:rPr>
          <w:rFonts w:asciiTheme="minorEastAsia" w:hAnsiTheme="minorEastAsia" w:hint="eastAsia"/>
          <w:sz w:val="28"/>
          <w:szCs w:val="28"/>
        </w:rPr>
        <w:t xml:space="preserve">  请求的网页永久移动到新的位置</w:t>
      </w:r>
    </w:p>
    <w:p w:rsidR="00E56731" w:rsidRPr="00AB0495" w:rsidRDefault="00E56731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ab/>
      </w:r>
      <w:r w:rsidRPr="00AB0495">
        <w:rPr>
          <w:rFonts w:asciiTheme="minorEastAsia" w:hAnsiTheme="minorEastAsia" w:hint="eastAsia"/>
          <w:sz w:val="28"/>
          <w:szCs w:val="28"/>
        </w:rPr>
        <w:tab/>
        <w:t>302 临时</w:t>
      </w:r>
      <w:ins w:id="5" w:author="qianfeng" w:date="2018-07-19T07:47:00Z">
        <w:r w:rsidR="00F51262">
          <w:rPr>
            <w:rFonts w:asciiTheme="minorEastAsia" w:hAnsiTheme="minorEastAsia" w:hint="eastAsia"/>
            <w:sz w:val="28"/>
            <w:szCs w:val="28"/>
          </w:rPr>
          <w:t>重定向</w:t>
        </w:r>
      </w:ins>
      <w:del w:id="6" w:author="qianfeng" w:date="2018-07-19T07:47:00Z">
        <w:r w:rsidRPr="00AB0495" w:rsidDel="00F51262">
          <w:rPr>
            <w:rFonts w:asciiTheme="minorEastAsia" w:hAnsiTheme="minorEastAsia" w:hint="eastAsia"/>
            <w:sz w:val="28"/>
            <w:szCs w:val="28"/>
          </w:rPr>
          <w:delText>移动</w:delText>
        </w:r>
      </w:del>
      <w:r w:rsidRPr="00AB0495">
        <w:rPr>
          <w:rFonts w:asciiTheme="minorEastAsia" w:hAnsiTheme="minorEastAsia" w:hint="eastAsia"/>
          <w:sz w:val="28"/>
          <w:szCs w:val="28"/>
        </w:rPr>
        <w:t xml:space="preserve">  服务器从不同位</w:t>
      </w:r>
      <w:bookmarkStart w:id="7" w:name="_GoBack"/>
      <w:bookmarkEnd w:id="7"/>
      <w:r w:rsidRPr="00AB0495">
        <w:rPr>
          <w:rFonts w:asciiTheme="minorEastAsia" w:hAnsiTheme="minorEastAsia" w:hint="eastAsia"/>
          <w:sz w:val="28"/>
          <w:szCs w:val="28"/>
        </w:rPr>
        <w:t>置嫌相应请求</w:t>
      </w:r>
    </w:p>
    <w:p w:rsidR="00E56731" w:rsidRPr="00AB0495" w:rsidRDefault="00E56731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ab/>
      </w:r>
      <w:r w:rsidRPr="00AB0495">
        <w:rPr>
          <w:rFonts w:asciiTheme="minorEastAsia" w:hAnsiTheme="minorEastAsia" w:hint="eastAsia"/>
          <w:sz w:val="28"/>
          <w:szCs w:val="28"/>
        </w:rPr>
        <w:tab/>
        <w:t>401 未授权，要求身份验证</w:t>
      </w:r>
    </w:p>
    <w:p w:rsidR="00E56731" w:rsidRPr="00AB0495" w:rsidRDefault="00E56731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ab/>
      </w:r>
      <w:r w:rsidRPr="00AB0495">
        <w:rPr>
          <w:rFonts w:asciiTheme="minorEastAsia" w:hAnsiTheme="minorEastAsia" w:hint="eastAsia"/>
          <w:sz w:val="28"/>
          <w:szCs w:val="28"/>
        </w:rPr>
        <w:tab/>
        <w:t>403 拒绝访问</w:t>
      </w:r>
    </w:p>
    <w:p w:rsidR="00E56731" w:rsidRPr="00AB0495" w:rsidRDefault="00E56731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ab/>
      </w:r>
      <w:r w:rsidRPr="00AB0495">
        <w:rPr>
          <w:rFonts w:asciiTheme="minorEastAsia" w:hAnsiTheme="minorEastAsia" w:hint="eastAsia"/>
          <w:sz w:val="28"/>
          <w:szCs w:val="28"/>
        </w:rPr>
        <w:tab/>
        <w:t>404 未找到</w:t>
      </w:r>
    </w:p>
    <w:p w:rsidR="00E56731" w:rsidRPr="00AB0495" w:rsidRDefault="00E56731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ab/>
      </w:r>
      <w:r w:rsidRPr="00AB0495">
        <w:rPr>
          <w:rFonts w:asciiTheme="minorEastAsia" w:hAnsiTheme="minorEastAsia" w:hint="eastAsia"/>
          <w:sz w:val="28"/>
          <w:szCs w:val="28"/>
        </w:rPr>
        <w:tab/>
        <w:t>500 服务器内部错误</w:t>
      </w:r>
    </w:p>
    <w:p w:rsidR="00E56731" w:rsidRPr="00AB0495" w:rsidRDefault="00E56731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ab/>
      </w:r>
      <w:r w:rsidRPr="00AB0495">
        <w:rPr>
          <w:rFonts w:asciiTheme="minorEastAsia" w:hAnsiTheme="minorEastAsia" w:hint="eastAsia"/>
          <w:sz w:val="28"/>
          <w:szCs w:val="28"/>
        </w:rPr>
        <w:tab/>
        <w:t>502 错误网关  服务器作为网关或代理，从上游服务器收到无效响应。</w:t>
      </w:r>
    </w:p>
    <w:p w:rsidR="00695E9E" w:rsidRPr="00AB0495" w:rsidRDefault="00381B90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b/>
          <w:sz w:val="28"/>
          <w:szCs w:val="28"/>
        </w:rPr>
        <w:t>五</w:t>
      </w:r>
      <w:r w:rsidR="005A7305" w:rsidRPr="00AB0495">
        <w:rPr>
          <w:rFonts w:asciiTheme="minorEastAsia" w:hAnsiTheme="minorEastAsia" w:hint="eastAsia"/>
          <w:b/>
          <w:sz w:val="28"/>
          <w:szCs w:val="28"/>
        </w:rPr>
        <w:t>、现在有一个字符串，里面由数字，英文句号和逗号组成，请编写一个函数，将里面所有出现的数字进行排序。</w:t>
      </w:r>
      <w:r w:rsidR="005A7305" w:rsidRPr="00AB0495">
        <w:rPr>
          <w:rFonts w:asciiTheme="minorEastAsia" w:hAnsiTheme="minorEastAsia" w:hint="eastAsia"/>
          <w:sz w:val="28"/>
          <w:szCs w:val="28"/>
        </w:rPr>
        <w:tab/>
      </w:r>
      <w:r w:rsidR="005A7305" w:rsidRPr="00AB0495">
        <w:rPr>
          <w:rFonts w:asciiTheme="minorEastAsia" w:hAnsiTheme="minorEastAsia" w:hint="eastAsia"/>
          <w:sz w:val="28"/>
          <w:szCs w:val="28"/>
        </w:rPr>
        <w:tab/>
      </w:r>
      <w:r w:rsidR="005A7305" w:rsidRPr="00AB0495">
        <w:rPr>
          <w:rFonts w:asciiTheme="minorEastAsia" w:hAnsiTheme="minorEastAsia" w:hint="eastAsia"/>
          <w:sz w:val="28"/>
          <w:szCs w:val="28"/>
        </w:rPr>
        <w:tab/>
      </w:r>
    </w:p>
    <w:p w:rsidR="005A7305" w:rsidRPr="00AB0495" w:rsidRDefault="005A7305" w:rsidP="00762D7D">
      <w:pPr>
        <w:spacing w:beforeLines="50" w:before="156" w:afterLines="50" w:after="156"/>
        <w:ind w:left="840" w:firstLine="420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 w:hint="eastAsia"/>
          <w:sz w:val="28"/>
          <w:szCs w:val="28"/>
        </w:rPr>
        <w:t>var a = '1312213,64437.34,.435,346.,'</w:t>
      </w:r>
    </w:p>
    <w:p w:rsidR="005A7305" w:rsidRPr="00AB0495" w:rsidRDefault="005A730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  <w:t>var b = a.split('')</w:t>
      </w:r>
    </w:p>
    <w:p w:rsidR="005A7305" w:rsidRPr="00AB0495" w:rsidRDefault="005A730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  <w:t>var c = []</w:t>
      </w:r>
    </w:p>
    <w:p w:rsidR="005A7305" w:rsidRPr="00AB0495" w:rsidRDefault="005A730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  <w:t>for(var i in b){</w:t>
      </w:r>
    </w:p>
    <w:p w:rsidR="005A7305" w:rsidRPr="00AB0495" w:rsidRDefault="005A730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lastRenderedPageBreak/>
        <w:tab/>
      </w: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  <w:t>var z = /\w/;</w:t>
      </w:r>
    </w:p>
    <w:p w:rsidR="005A7305" w:rsidRPr="00AB0495" w:rsidRDefault="005A730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  <w:t>if(z.test(b[i])){</w:t>
      </w:r>
    </w:p>
    <w:p w:rsidR="005A7305" w:rsidRPr="00AB0495" w:rsidRDefault="005A730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  <w:t>c.push(b[i])</w:t>
      </w:r>
    </w:p>
    <w:p w:rsidR="005A7305" w:rsidRPr="00AB0495" w:rsidRDefault="005A730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  <w:t>}</w:t>
      </w:r>
    </w:p>
    <w:p w:rsidR="005A7305" w:rsidRPr="00AB0495" w:rsidRDefault="005A730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  <w:t>}</w:t>
      </w:r>
    </w:p>
    <w:p w:rsidR="005A7305" w:rsidRPr="00AB0495" w:rsidRDefault="005A730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>c.sort(</w:t>
      </w:r>
      <w:r w:rsidR="00C75D11" w:rsidRPr="00C75D11">
        <w:rPr>
          <w:rFonts w:asciiTheme="minorEastAsia" w:hAnsiTheme="minorEastAsia"/>
          <w:sz w:val="28"/>
          <w:szCs w:val="28"/>
        </w:rPr>
        <w:t>(num1, num2)=&gt;num</w:t>
      </w:r>
      <w:r w:rsidR="0069581A">
        <w:rPr>
          <w:rFonts w:asciiTheme="minorEastAsia" w:hAnsiTheme="minorEastAsia"/>
          <w:sz w:val="28"/>
          <w:szCs w:val="28"/>
        </w:rPr>
        <w:t>1</w:t>
      </w:r>
      <w:r w:rsidR="00C75D11" w:rsidRPr="00C75D11">
        <w:rPr>
          <w:rFonts w:asciiTheme="minorEastAsia" w:hAnsiTheme="minorEastAsia"/>
          <w:sz w:val="28"/>
          <w:szCs w:val="28"/>
        </w:rPr>
        <w:t xml:space="preserve"> </w:t>
      </w:r>
      <w:r w:rsidR="0069581A">
        <w:rPr>
          <w:rFonts w:asciiTheme="minorEastAsia" w:hAnsiTheme="minorEastAsia"/>
          <w:sz w:val="28"/>
          <w:szCs w:val="28"/>
        </w:rPr>
        <w:t>–</w:t>
      </w:r>
      <w:r w:rsidR="00C75D11" w:rsidRPr="00C75D11">
        <w:rPr>
          <w:rFonts w:asciiTheme="minorEastAsia" w:hAnsiTheme="minorEastAsia"/>
          <w:sz w:val="28"/>
          <w:szCs w:val="28"/>
        </w:rPr>
        <w:t xml:space="preserve"> num</w:t>
      </w:r>
      <w:r w:rsidR="0069581A">
        <w:rPr>
          <w:rFonts w:asciiTheme="minorEastAsia" w:hAnsiTheme="minorEastAsia"/>
          <w:sz w:val="28"/>
          <w:szCs w:val="28"/>
        </w:rPr>
        <w:t>2</w:t>
      </w:r>
      <w:r w:rsidRPr="00AB0495">
        <w:rPr>
          <w:rFonts w:asciiTheme="minorEastAsia" w:hAnsiTheme="minorEastAsia"/>
          <w:sz w:val="28"/>
          <w:szCs w:val="28"/>
        </w:rPr>
        <w:t>)</w:t>
      </w:r>
      <w:r w:rsidR="00A376AB">
        <w:rPr>
          <w:rFonts w:asciiTheme="minorEastAsia" w:hAnsiTheme="minorEastAsia"/>
          <w:sz w:val="28"/>
          <w:szCs w:val="28"/>
        </w:rPr>
        <w:t xml:space="preserve"> </w:t>
      </w:r>
      <w:r w:rsidR="0039092B">
        <w:rPr>
          <w:rFonts w:asciiTheme="minorEastAsia" w:hAnsiTheme="minorEastAsia"/>
          <w:sz w:val="28"/>
          <w:szCs w:val="28"/>
        </w:rPr>
        <w:t>//</w:t>
      </w:r>
      <w:r w:rsidR="0039092B">
        <w:rPr>
          <w:rFonts w:asciiTheme="minorEastAsia" w:hAnsiTheme="minorEastAsia" w:hint="eastAsia"/>
          <w:sz w:val="28"/>
          <w:szCs w:val="28"/>
        </w:rPr>
        <w:t>返回值</w:t>
      </w:r>
      <w:r w:rsidR="0039092B">
        <w:rPr>
          <w:rFonts w:asciiTheme="minorEastAsia" w:hAnsiTheme="minorEastAsia"/>
          <w:sz w:val="28"/>
          <w:szCs w:val="28"/>
        </w:rPr>
        <w:t>为负数num1在前</w:t>
      </w:r>
    </w:p>
    <w:p w:rsidR="00E56731" w:rsidRPr="00AB0495" w:rsidRDefault="005A7305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>console.log(c)</w:t>
      </w:r>
    </w:p>
    <w:p w:rsidR="004003E4" w:rsidRDefault="00381B90" w:rsidP="00ED36E2">
      <w:pPr>
        <w:spacing w:beforeLines="50" w:before="156" w:afterLines="50" w:after="156"/>
        <w:rPr>
          <w:rFonts w:asciiTheme="minorEastAsia" w:hAnsiTheme="minorEastAsia"/>
          <w:b/>
          <w:sz w:val="28"/>
          <w:szCs w:val="28"/>
        </w:rPr>
      </w:pPr>
      <w:r w:rsidRPr="00AB0495">
        <w:rPr>
          <w:rFonts w:asciiTheme="minorEastAsia" w:hAnsiTheme="minorEastAsia" w:hint="eastAsia"/>
          <w:b/>
          <w:sz w:val="28"/>
          <w:szCs w:val="28"/>
        </w:rPr>
        <w:t>六</w:t>
      </w:r>
      <w:r w:rsidR="004003E4" w:rsidRPr="00AB0495">
        <w:rPr>
          <w:rFonts w:asciiTheme="minorEastAsia" w:hAnsiTheme="minorEastAsia" w:hint="eastAsia"/>
          <w:b/>
          <w:sz w:val="28"/>
          <w:szCs w:val="28"/>
        </w:rPr>
        <w:t>、</w:t>
      </w:r>
      <w:r w:rsidR="004003E4" w:rsidRPr="00AB0495">
        <w:rPr>
          <w:rFonts w:asciiTheme="minorEastAsia" w:hAnsiTheme="minorEastAsia" w:hint="eastAsia"/>
          <w:b/>
          <w:sz w:val="28"/>
          <w:szCs w:val="28"/>
        </w:rPr>
        <w:tab/>
        <w:t>写一个获取非行间样式的函数</w:t>
      </w:r>
    </w:p>
    <w:p w:rsidR="00486574" w:rsidRPr="007459A8" w:rsidRDefault="00486574" w:rsidP="00486574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sz w:val="28"/>
          <w:szCs w:val="28"/>
        </w:rPr>
      </w:pPr>
      <w:r w:rsidRPr="007459A8">
        <w:rPr>
          <w:rStyle w:val="a6"/>
          <w:rFonts w:asciiTheme="minorEastAsia" w:eastAsiaTheme="minorEastAsia" w:hAnsiTheme="minorEastAsia"/>
          <w:b w:val="0"/>
          <w:sz w:val="28"/>
          <w:szCs w:val="28"/>
        </w:rPr>
        <w:t>currentStyle属性和getComputedStyle属性不能设置属性,只能获取</w:t>
      </w:r>
    </w:p>
    <w:p w:rsidR="00486574" w:rsidRPr="007459A8" w:rsidRDefault="00486574" w:rsidP="00486574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  <w:r w:rsidRPr="007459A8">
        <w:rPr>
          <w:rFonts w:asciiTheme="minorEastAsia" w:eastAsiaTheme="minorEastAsia" w:hAnsiTheme="minorEastAsia"/>
          <w:sz w:val="28"/>
          <w:szCs w:val="28"/>
        </w:rPr>
        <w:t>currentStyle:该属性只兼容IE,不兼容火狐和谷歌</w:t>
      </w:r>
    </w:p>
    <w:p w:rsidR="00486574" w:rsidRPr="007459A8" w:rsidRDefault="00486574" w:rsidP="00EE4F60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  <w:r w:rsidRPr="007459A8">
        <w:rPr>
          <w:rFonts w:asciiTheme="minorEastAsia" w:eastAsiaTheme="minorEastAsia" w:hAnsiTheme="minorEastAsia"/>
          <w:sz w:val="28"/>
          <w:szCs w:val="28"/>
        </w:rPr>
        <w:t>getComputedStyle:该属性是兼容火狐谷歌,不兼容IE</w:t>
      </w:r>
    </w:p>
    <w:p w:rsidR="004003E4" w:rsidRPr="00AB0495" w:rsidRDefault="004003E4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>Function getStyle(obj, attr){</w:t>
      </w:r>
    </w:p>
    <w:p w:rsidR="004003E4" w:rsidRDefault="004003E4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ab/>
        <w:t>If(obj.currentStyle){</w:t>
      </w:r>
    </w:p>
    <w:p w:rsidR="008920A3" w:rsidRPr="00AB0495" w:rsidRDefault="008920A3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  <w:t>//IE</w:t>
      </w:r>
      <w:r>
        <w:rPr>
          <w:rFonts w:asciiTheme="minorEastAsia" w:hAnsiTheme="minorEastAsia" w:hint="eastAsia"/>
          <w:sz w:val="28"/>
          <w:szCs w:val="28"/>
        </w:rPr>
        <w:t>兼容</w:t>
      </w:r>
    </w:p>
    <w:p w:rsidR="004003E4" w:rsidRPr="00AB0495" w:rsidRDefault="004003E4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ab/>
      </w:r>
      <w:r w:rsidRPr="00AB0495">
        <w:rPr>
          <w:rFonts w:asciiTheme="minorEastAsia" w:hAnsiTheme="minorEastAsia"/>
          <w:sz w:val="28"/>
          <w:szCs w:val="28"/>
        </w:rPr>
        <w:tab/>
        <w:t>return obj.currentStyle[attr];</w:t>
      </w:r>
    </w:p>
    <w:p w:rsidR="004003E4" w:rsidRDefault="004003E4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>}else{</w:t>
      </w:r>
    </w:p>
    <w:p w:rsidR="007C5BEF" w:rsidRPr="00AB0495" w:rsidRDefault="007C5BEF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  <w:t>//</w:t>
      </w:r>
      <w:r>
        <w:rPr>
          <w:rFonts w:asciiTheme="minorEastAsia" w:hAnsiTheme="minorEastAsia" w:hint="eastAsia"/>
          <w:sz w:val="28"/>
          <w:szCs w:val="28"/>
        </w:rPr>
        <w:t>火狐</w:t>
      </w:r>
      <w:r>
        <w:rPr>
          <w:rFonts w:asciiTheme="minorEastAsia" w:hAnsiTheme="minorEastAsia"/>
          <w:sz w:val="28"/>
          <w:szCs w:val="28"/>
        </w:rPr>
        <w:t>谷歌兼容</w:t>
      </w:r>
    </w:p>
    <w:p w:rsidR="004003E4" w:rsidRPr="00AB0495" w:rsidRDefault="004003E4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lastRenderedPageBreak/>
        <w:tab/>
      </w:r>
      <w:r w:rsidRPr="00AB0495">
        <w:rPr>
          <w:rFonts w:asciiTheme="minorEastAsia" w:hAnsiTheme="minorEastAsia"/>
          <w:sz w:val="28"/>
          <w:szCs w:val="28"/>
        </w:rPr>
        <w:tab/>
        <w:t xml:space="preserve">return </w:t>
      </w:r>
      <w:r w:rsidR="00B702D6">
        <w:rPr>
          <w:rFonts w:asciiTheme="minorEastAsia" w:hAnsiTheme="minorEastAsia"/>
          <w:sz w:val="28"/>
          <w:szCs w:val="28"/>
        </w:rPr>
        <w:t>window.</w:t>
      </w:r>
      <w:r w:rsidRPr="00AB0495">
        <w:rPr>
          <w:rFonts w:asciiTheme="minorEastAsia" w:hAnsiTheme="minorEastAsia"/>
          <w:sz w:val="28"/>
          <w:szCs w:val="28"/>
        </w:rPr>
        <w:t>getComputedStyle(obj,</w:t>
      </w:r>
      <w:r w:rsidR="00F92208">
        <w:rPr>
          <w:rFonts w:asciiTheme="minorEastAsia" w:hAnsiTheme="minorEastAsia"/>
          <w:sz w:val="28"/>
          <w:szCs w:val="28"/>
        </w:rPr>
        <w:t>null</w:t>
      </w:r>
      <w:r w:rsidRPr="00AB0495">
        <w:rPr>
          <w:rFonts w:asciiTheme="minorEastAsia" w:hAnsiTheme="minorEastAsia"/>
          <w:sz w:val="28"/>
          <w:szCs w:val="28"/>
        </w:rPr>
        <w:t>)[attr];</w:t>
      </w:r>
    </w:p>
    <w:p w:rsidR="004003E4" w:rsidRPr="00AB0495" w:rsidRDefault="004003E4" w:rsidP="00ED36E2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>}</w:t>
      </w:r>
    </w:p>
    <w:p w:rsidR="00B73883" w:rsidRPr="008920A3" w:rsidRDefault="004003E4" w:rsidP="008920A3">
      <w:pPr>
        <w:spacing w:beforeLines="50" w:before="156" w:afterLines="50" w:after="156"/>
        <w:rPr>
          <w:rFonts w:asciiTheme="minorEastAsia" w:hAnsiTheme="minorEastAsia"/>
          <w:sz w:val="28"/>
          <w:szCs w:val="28"/>
        </w:rPr>
      </w:pPr>
      <w:r w:rsidRPr="00AB0495">
        <w:rPr>
          <w:rFonts w:asciiTheme="minorEastAsia" w:hAnsiTheme="minorEastAsia"/>
          <w:sz w:val="28"/>
          <w:szCs w:val="28"/>
        </w:rPr>
        <w:t>}</w:t>
      </w:r>
    </w:p>
    <w:sectPr w:rsidR="00B73883" w:rsidRPr="00892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89D" w:rsidRDefault="004F389D" w:rsidP="00CD7EA5">
      <w:r>
        <w:separator/>
      </w:r>
    </w:p>
  </w:endnote>
  <w:endnote w:type="continuationSeparator" w:id="0">
    <w:p w:rsidR="004F389D" w:rsidRDefault="004F389D" w:rsidP="00CD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89D" w:rsidRDefault="004F389D" w:rsidP="00CD7EA5">
      <w:r>
        <w:separator/>
      </w:r>
    </w:p>
  </w:footnote>
  <w:footnote w:type="continuationSeparator" w:id="0">
    <w:p w:rsidR="004F389D" w:rsidRDefault="004F389D" w:rsidP="00CD7EA5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qianfeng">
    <w15:presenceInfo w15:providerId="None" w15:userId="qianf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27"/>
    <w:rsid w:val="00022F4F"/>
    <w:rsid w:val="000D6D9E"/>
    <w:rsid w:val="000D7C7E"/>
    <w:rsid w:val="000E541C"/>
    <w:rsid w:val="00113E31"/>
    <w:rsid w:val="001B6A27"/>
    <w:rsid w:val="00223389"/>
    <w:rsid w:val="00294175"/>
    <w:rsid w:val="002C7931"/>
    <w:rsid w:val="002D5729"/>
    <w:rsid w:val="003145E7"/>
    <w:rsid w:val="00381B90"/>
    <w:rsid w:val="003857D7"/>
    <w:rsid w:val="0039092B"/>
    <w:rsid w:val="004003E4"/>
    <w:rsid w:val="0043315F"/>
    <w:rsid w:val="00486574"/>
    <w:rsid w:val="004D124F"/>
    <w:rsid w:val="004E408F"/>
    <w:rsid w:val="004F389D"/>
    <w:rsid w:val="004F78E2"/>
    <w:rsid w:val="00515E22"/>
    <w:rsid w:val="005A7305"/>
    <w:rsid w:val="005C721F"/>
    <w:rsid w:val="006270B2"/>
    <w:rsid w:val="00687ACC"/>
    <w:rsid w:val="0069581A"/>
    <w:rsid w:val="00695E9E"/>
    <w:rsid w:val="006B7E37"/>
    <w:rsid w:val="0073428B"/>
    <w:rsid w:val="007459A8"/>
    <w:rsid w:val="007542B6"/>
    <w:rsid w:val="00762D7D"/>
    <w:rsid w:val="00773AEA"/>
    <w:rsid w:val="007C5BEF"/>
    <w:rsid w:val="007E6975"/>
    <w:rsid w:val="008920A3"/>
    <w:rsid w:val="00972A4B"/>
    <w:rsid w:val="009A2AF1"/>
    <w:rsid w:val="00A376AB"/>
    <w:rsid w:val="00AB0495"/>
    <w:rsid w:val="00B57C04"/>
    <w:rsid w:val="00B702D6"/>
    <w:rsid w:val="00B73883"/>
    <w:rsid w:val="00BD5C14"/>
    <w:rsid w:val="00BE5DCE"/>
    <w:rsid w:val="00C75D11"/>
    <w:rsid w:val="00CC0148"/>
    <w:rsid w:val="00CD7EA5"/>
    <w:rsid w:val="00D046F5"/>
    <w:rsid w:val="00DB57DA"/>
    <w:rsid w:val="00E56731"/>
    <w:rsid w:val="00ED36E2"/>
    <w:rsid w:val="00EE4F60"/>
    <w:rsid w:val="00F35895"/>
    <w:rsid w:val="00F41073"/>
    <w:rsid w:val="00F51262"/>
    <w:rsid w:val="00F654F9"/>
    <w:rsid w:val="00F847FB"/>
    <w:rsid w:val="00F9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F6E4EF-D09D-4EC1-A031-F6C337A1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773A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E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EA5"/>
    <w:rPr>
      <w:sz w:val="18"/>
      <w:szCs w:val="18"/>
    </w:rPr>
  </w:style>
  <w:style w:type="character" w:customStyle="1" w:styleId="2Char">
    <w:name w:val="标题 2 Char"/>
    <w:basedOn w:val="a0"/>
    <w:link w:val="2"/>
    <w:rsid w:val="00773AE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Normal (Web)"/>
    <w:basedOn w:val="a"/>
    <w:uiPriority w:val="99"/>
    <w:unhideWhenUsed/>
    <w:rsid w:val="004865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86574"/>
    <w:rPr>
      <w:b/>
      <w:bCs/>
    </w:rPr>
  </w:style>
  <w:style w:type="paragraph" w:styleId="a7">
    <w:name w:val="Revision"/>
    <w:hidden/>
    <w:uiPriority w:val="99"/>
    <w:semiHidden/>
    <w:rsid w:val="0074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285</Words>
  <Characters>1628</Characters>
  <Application>Microsoft Office Word</Application>
  <DocSecurity>0</DocSecurity>
  <Lines>13</Lines>
  <Paragraphs>3</Paragraphs>
  <ScaleCrop>false</ScaleCrop>
  <Company>Microsoft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54</cp:revision>
  <dcterms:created xsi:type="dcterms:W3CDTF">2018-07-18T10:12:00Z</dcterms:created>
  <dcterms:modified xsi:type="dcterms:W3CDTF">2018-07-18T23:48:00Z</dcterms:modified>
</cp:coreProperties>
</file>